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84369F" w:rsidRDefault="0084369F" w:rsidP="0084369F">
      <w:pPr>
        <w:spacing w:after="120"/>
        <w:contextualSpacing/>
        <w:rPr>
          <w:rFonts w:eastAsia="Times New Roman" w:cstheme="minorHAnsi"/>
          <w:color w:val="24292F"/>
          <w:lang w:val="en-IN" w:eastAsia="en-IN"/>
        </w:rPr>
      </w:pPr>
      <w:r>
        <w:rPr>
          <w:szCs w:val="21"/>
        </w:rPr>
        <w:t xml:space="preserve">Answer: </w:t>
      </w:r>
      <w:r w:rsidRPr="008B19C3">
        <w:rPr>
          <w:rFonts w:eastAsia="Times New Roman" w:cstheme="minorHAnsi"/>
          <w:color w:val="24292F"/>
          <w:lang w:val="en-IN" w:eastAsia="en-IN"/>
        </w:rPr>
        <w:t xml:space="preserve">We have a normal distribution with   = 45 and   = 8.0. Let </w:t>
      </w:r>
      <w:proofErr w:type="gramStart"/>
      <w:r w:rsidRPr="008B19C3">
        <w:rPr>
          <w:rFonts w:eastAsia="Times New Roman" w:cstheme="minorHAnsi"/>
          <w:color w:val="24292F"/>
          <w:lang w:val="en-IN" w:eastAsia="en-IN"/>
        </w:rPr>
        <w:t>X  be</w:t>
      </w:r>
      <w:proofErr w:type="gramEnd"/>
      <w:r w:rsidRPr="008B19C3">
        <w:rPr>
          <w:rFonts w:eastAsia="Times New Roman" w:cstheme="minorHAnsi"/>
          <w:color w:val="24292F"/>
          <w:lang w:val="en-IN" w:eastAsia="en-IN"/>
        </w:rPr>
        <w:t xml:space="preserve"> the amount of time it takes to complete the repair on a customer's car. To finish in one hour you must have X ≤ 50 so the question is to find </w:t>
      </w:r>
      <w:proofErr w:type="spellStart"/>
      <w:proofErr w:type="gramStart"/>
      <w:r w:rsidRPr="008B19C3">
        <w:rPr>
          <w:rFonts w:eastAsia="Times New Roman" w:cstheme="minorHAnsi"/>
          <w:color w:val="24292F"/>
          <w:lang w:val="en-IN" w:eastAsia="en-IN"/>
        </w:rPr>
        <w:t>Pr</w:t>
      </w:r>
      <w:proofErr w:type="spellEnd"/>
      <w:r w:rsidRPr="008B19C3">
        <w:rPr>
          <w:rFonts w:eastAsia="Times New Roman" w:cstheme="minorHAnsi"/>
          <w:color w:val="24292F"/>
          <w:lang w:val="en-IN" w:eastAsia="en-IN"/>
        </w:rPr>
        <w:t>(</w:t>
      </w:r>
      <w:proofErr w:type="gramEnd"/>
      <w:r w:rsidRPr="008B19C3">
        <w:rPr>
          <w:rFonts w:eastAsia="Times New Roman" w:cstheme="minorHAnsi"/>
          <w:color w:val="24292F"/>
          <w:lang w:val="en-IN" w:eastAsia="en-IN"/>
        </w:rPr>
        <w:t>X &gt; 50)</w:t>
      </w:r>
    </w:p>
    <w:p w:rsidR="0084369F" w:rsidRDefault="0084369F" w:rsidP="0084369F">
      <w:pPr>
        <w:spacing w:after="0" w:line="300" w:lineRule="atLeast"/>
        <w:rPr>
          <w:rFonts w:eastAsia="Times New Roman" w:cstheme="minorHAnsi"/>
          <w:color w:val="24292F"/>
          <w:lang w:val="en-IN" w:eastAsia="en-IN"/>
        </w:rPr>
      </w:pPr>
      <w:proofErr w:type="spellStart"/>
      <w:proofErr w:type="gramStart"/>
      <w:r>
        <w:rPr>
          <w:rFonts w:eastAsia="Times New Roman" w:cstheme="minorHAnsi"/>
          <w:color w:val="24292F"/>
          <w:lang w:val="en-IN" w:eastAsia="en-IN"/>
        </w:rPr>
        <w:t>Pr</w:t>
      </w:r>
      <w:proofErr w:type="spellEnd"/>
      <w:r>
        <w:rPr>
          <w:rFonts w:eastAsia="Times New Roman" w:cstheme="minorHAnsi"/>
          <w:color w:val="24292F"/>
          <w:lang w:val="en-IN" w:eastAsia="en-IN"/>
        </w:rPr>
        <w:t>(</w:t>
      </w:r>
      <w:proofErr w:type="gramEnd"/>
      <w:r>
        <w:rPr>
          <w:rFonts w:eastAsia="Times New Roman" w:cstheme="minorHAnsi"/>
          <w:color w:val="24292F"/>
          <w:lang w:val="en-IN" w:eastAsia="en-IN"/>
        </w:rPr>
        <w:t xml:space="preserve">X &gt; 50) = 1 - </w:t>
      </w:r>
      <w:proofErr w:type="spellStart"/>
      <w:r>
        <w:rPr>
          <w:rFonts w:eastAsia="Times New Roman" w:cstheme="minorHAnsi"/>
          <w:color w:val="24292F"/>
          <w:lang w:val="en-IN" w:eastAsia="en-IN"/>
        </w:rPr>
        <w:t>Pr</w:t>
      </w:r>
      <w:proofErr w:type="spellEnd"/>
      <w:r>
        <w:rPr>
          <w:rFonts w:eastAsia="Times New Roman" w:cstheme="minorHAnsi"/>
          <w:color w:val="24292F"/>
          <w:lang w:val="en-IN" w:eastAsia="en-IN"/>
        </w:rPr>
        <w:t>(X ≤ 50)</w:t>
      </w:r>
    </w:p>
    <w:p w:rsidR="0084369F" w:rsidRPr="008B19C3" w:rsidRDefault="0084369F" w:rsidP="0084369F">
      <w:pPr>
        <w:spacing w:after="0" w:line="300" w:lineRule="atLeast"/>
        <w:rPr>
          <w:rFonts w:eastAsia="Times New Roman" w:cstheme="minorHAnsi"/>
          <w:color w:val="24292F"/>
          <w:lang w:val="en-IN" w:eastAsia="en-IN"/>
        </w:rPr>
      </w:pPr>
      <w:r w:rsidRPr="008B19C3">
        <w:rPr>
          <w:rFonts w:eastAsia="Times New Roman" w:cstheme="minorHAnsi"/>
          <w:color w:val="24292F"/>
          <w:lang w:val="en-IN" w:eastAsia="en-IN"/>
        </w:rPr>
        <w:t>Z = (X -</w:t>
      </w:r>
      <w:proofErr w:type="gramStart"/>
      <w:r w:rsidRPr="008B19C3">
        <w:rPr>
          <w:rFonts w:eastAsia="Times New Roman" w:cstheme="minorHAnsi"/>
          <w:color w:val="24292F"/>
          <w:lang w:val="en-IN" w:eastAsia="en-IN"/>
        </w:rPr>
        <w:t xml:space="preserve">  )</w:t>
      </w:r>
      <w:proofErr w:type="gramEnd"/>
      <w:r w:rsidRPr="008B19C3">
        <w:rPr>
          <w:rFonts w:eastAsia="Times New Roman" w:cstheme="minorHAnsi"/>
          <w:color w:val="24292F"/>
          <w:lang w:val="en-IN" w:eastAsia="en-IN"/>
        </w:rPr>
        <w:t>/  = (X - 45)/8.0</w:t>
      </w:r>
    </w:p>
    <w:p w:rsidR="0084369F" w:rsidRPr="008B19C3" w:rsidRDefault="0084369F" w:rsidP="0084369F">
      <w:pPr>
        <w:spacing w:after="0" w:line="300" w:lineRule="atLeast"/>
        <w:rPr>
          <w:rFonts w:eastAsia="Times New Roman" w:cstheme="minorHAnsi"/>
          <w:color w:val="24292F"/>
          <w:lang w:val="en-IN" w:eastAsia="en-IN"/>
        </w:rPr>
      </w:pPr>
      <w:r w:rsidRPr="008B19C3">
        <w:rPr>
          <w:rFonts w:eastAsia="Times New Roman" w:cstheme="minorHAnsi"/>
          <w:color w:val="24292F"/>
          <w:lang w:val="en-IN" w:eastAsia="en-IN"/>
        </w:rPr>
        <w:t>Thus the question can be answered by using the normal table to find</w:t>
      </w:r>
    </w:p>
    <w:p w:rsidR="0084369F" w:rsidRPr="008B19C3" w:rsidRDefault="0084369F" w:rsidP="0084369F">
      <w:pPr>
        <w:spacing w:after="0" w:line="300" w:lineRule="atLeast"/>
        <w:rPr>
          <w:rFonts w:eastAsia="Times New Roman" w:cstheme="minorHAnsi"/>
          <w:color w:val="24292F"/>
          <w:lang w:val="en-IN" w:eastAsia="en-IN"/>
        </w:rPr>
      </w:pPr>
      <w:proofErr w:type="spellStart"/>
      <w:proofErr w:type="gramStart"/>
      <w:r w:rsidRPr="008B19C3">
        <w:rPr>
          <w:rFonts w:eastAsia="Times New Roman" w:cstheme="minorHAnsi"/>
          <w:color w:val="24292F"/>
          <w:lang w:val="en-IN" w:eastAsia="en-IN"/>
        </w:rPr>
        <w:t>Pr</w:t>
      </w:r>
      <w:proofErr w:type="spellEnd"/>
      <w:r w:rsidRPr="008B19C3">
        <w:rPr>
          <w:rFonts w:eastAsia="Times New Roman" w:cstheme="minorHAnsi"/>
          <w:color w:val="24292F"/>
          <w:lang w:val="en-IN" w:eastAsia="en-IN"/>
        </w:rPr>
        <w:t>(</w:t>
      </w:r>
      <w:proofErr w:type="gramEnd"/>
      <w:r w:rsidRPr="008B19C3">
        <w:rPr>
          <w:rFonts w:eastAsia="Times New Roman" w:cstheme="minorHAnsi"/>
          <w:color w:val="24292F"/>
          <w:lang w:val="en-IN" w:eastAsia="en-IN"/>
        </w:rPr>
        <w:t xml:space="preserve">X ≤ 50) = </w:t>
      </w:r>
      <w:proofErr w:type="spellStart"/>
      <w:r w:rsidRPr="008B19C3">
        <w:rPr>
          <w:rFonts w:eastAsia="Times New Roman" w:cstheme="minorHAnsi"/>
          <w:color w:val="24292F"/>
          <w:lang w:val="en-IN" w:eastAsia="en-IN"/>
        </w:rPr>
        <w:t>Pr</w:t>
      </w:r>
      <w:proofErr w:type="spellEnd"/>
      <w:r w:rsidRPr="008B19C3">
        <w:rPr>
          <w:rFonts w:eastAsia="Times New Roman" w:cstheme="minorHAnsi"/>
          <w:color w:val="24292F"/>
          <w:lang w:val="en-IN" w:eastAsia="en-IN"/>
        </w:rPr>
        <w:t xml:space="preserve">(Z ≤ (50 - 45)/8.0) = </w:t>
      </w:r>
      <w:proofErr w:type="spellStart"/>
      <w:r w:rsidRPr="008B19C3">
        <w:rPr>
          <w:rFonts w:eastAsia="Times New Roman" w:cstheme="minorHAnsi"/>
          <w:color w:val="24292F"/>
          <w:lang w:val="en-IN" w:eastAsia="en-IN"/>
        </w:rPr>
        <w:t>Pr</w:t>
      </w:r>
      <w:proofErr w:type="spellEnd"/>
      <w:r w:rsidRPr="008B19C3">
        <w:rPr>
          <w:rFonts w:eastAsia="Times New Roman" w:cstheme="minorHAnsi"/>
          <w:color w:val="24292F"/>
          <w:lang w:val="en-IN" w:eastAsia="en-IN"/>
        </w:rPr>
        <w:t>(Z ≤ 0.625)=73.4%</w:t>
      </w:r>
    </w:p>
    <w:p w:rsidR="0084369F" w:rsidRPr="008B19C3" w:rsidRDefault="0084369F" w:rsidP="0084369F">
      <w:pPr>
        <w:spacing w:after="0" w:line="300" w:lineRule="atLeast"/>
        <w:rPr>
          <w:rFonts w:eastAsia="Times New Roman" w:cstheme="minorHAnsi"/>
          <w:color w:val="24292F"/>
          <w:lang w:val="en-IN" w:eastAsia="en-IN"/>
        </w:rPr>
      </w:pPr>
      <w:r w:rsidRPr="008B19C3">
        <w:rPr>
          <w:rFonts w:eastAsia="Times New Roman" w:cstheme="minorHAnsi"/>
          <w:color w:val="24292F"/>
          <w:lang w:val="en-IN" w:eastAsia="en-IN"/>
        </w:rPr>
        <w:t>Probability that the service manager will not meet his demand will be = 100-73.4 = 26.6% or 0.2676</w:t>
      </w:r>
    </w:p>
    <w:p w:rsidR="0084369F" w:rsidRPr="008B19C3" w:rsidRDefault="0084369F" w:rsidP="0084369F">
      <w:pPr>
        <w:spacing w:after="0" w:line="300" w:lineRule="atLeast"/>
        <w:rPr>
          <w:rFonts w:eastAsia="Times New Roman" w:cstheme="minorHAnsi"/>
          <w:color w:val="24292F"/>
          <w:lang w:val="en-IN" w:eastAsia="en-IN"/>
        </w:rPr>
      </w:pPr>
    </w:p>
    <w:p w:rsidR="0084369F" w:rsidRPr="00EE10F3" w:rsidRDefault="0084369F" w:rsidP="0084369F">
      <w:pPr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84369F" w:rsidRDefault="0084369F" w:rsidP="0084369F">
      <w:pPr>
        <w:spacing w:after="0" w:line="300" w:lineRule="atLeast"/>
        <w:rPr>
          <w:rFonts w:ascii="Segoe UI" w:hAnsi="Segoe UI" w:cs="Segoe UI"/>
          <w:color w:val="24292F"/>
          <w:shd w:val="clear" w:color="auto" w:fill="FFFFFF"/>
        </w:rPr>
      </w:pPr>
      <w:proofErr w:type="gramStart"/>
      <w:r>
        <w:rPr>
          <w:rFonts w:eastAsia="Times New Roman" w:cstheme="minorHAnsi"/>
          <w:color w:val="24292F"/>
          <w:lang w:val="en-IN" w:eastAsia="en-IN"/>
        </w:rPr>
        <w:t>Answer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 xml:space="preserve">False. </w:t>
      </w:r>
    </w:p>
    <w:p w:rsidR="0084369F" w:rsidRDefault="0084369F" w:rsidP="0084369F">
      <w:pPr>
        <w:spacing w:after="0" w:line="30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Explanation: </w:t>
      </w:r>
      <w:r>
        <w:rPr>
          <w:rFonts w:ascii="Segoe UI" w:hAnsi="Segoe UI" w:cs="Segoe UI"/>
          <w:color w:val="24292F"/>
          <w:shd w:val="clear" w:color="auto" w:fill="FFFFFF"/>
        </w:rPr>
        <w:t xml:space="preserve">Because the probability for employees at the processing center are more between 38 and 44 than older than 44. mean = 38 std1 = 6 q2_lessthan_38 =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stats.norm.cdf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(38,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loc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= mean, scale = std1) q2_lessthan_38 = 0.5 q2_less_than_44 =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stats.norm.cdf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(44,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loc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= mean, scale = std1) q2_less_than_44 = 0.841 q2_betweeen_38_and_44 = q2_less_than_44 - q2_lessthan_38 print('The probability of employee age between 38 and 44 is',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np.round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(q2_betweeen_38_and_44</w:t>
      </w:r>
      <w:r>
        <w:rPr>
          <w:rStyle w:val="Emphasis"/>
          <w:rFonts w:ascii="Segoe UI" w:hAnsi="Segoe UI" w:cs="Segoe UI"/>
          <w:color w:val="24292F"/>
          <w:shd w:val="clear" w:color="auto" w:fill="FFFFFF"/>
        </w:rPr>
        <w:t xml:space="preserve">100,2),'%') The probability of employee age between 38 and 44 is 34.13 % q2_morethan_44 = 1-stats.norm.cdf(44, </w:t>
      </w:r>
      <w:proofErr w:type="spellStart"/>
      <w:r>
        <w:rPr>
          <w:rStyle w:val="Emphasis"/>
          <w:rFonts w:ascii="Segoe UI" w:hAnsi="Segoe UI" w:cs="Segoe UI"/>
          <w:color w:val="24292F"/>
          <w:shd w:val="clear" w:color="auto" w:fill="FFFFFF"/>
        </w:rPr>
        <w:t>loc</w:t>
      </w:r>
      <w:proofErr w:type="spellEnd"/>
      <w:r>
        <w:rPr>
          <w:rStyle w:val="Emphasis"/>
          <w:rFonts w:ascii="Segoe UI" w:hAnsi="Segoe UI" w:cs="Segoe UI"/>
          <w:color w:val="24292F"/>
          <w:shd w:val="clear" w:color="auto" w:fill="FFFFFF"/>
        </w:rPr>
        <w:t xml:space="preserve"> = mean, scale = std1) print('The probability of employee age more than 44 is',</w:t>
      </w:r>
      <w:proofErr w:type="spellStart"/>
      <w:r>
        <w:rPr>
          <w:rStyle w:val="Emphasis"/>
          <w:rFonts w:ascii="Segoe UI" w:hAnsi="Segoe UI" w:cs="Segoe UI"/>
          <w:color w:val="24292F"/>
          <w:shd w:val="clear" w:color="auto" w:fill="FFFFFF"/>
        </w:rPr>
        <w:t>np.round</w:t>
      </w:r>
      <w:proofErr w:type="spellEnd"/>
      <w:r>
        <w:rPr>
          <w:rStyle w:val="Emphasis"/>
          <w:rFonts w:ascii="Segoe UI" w:hAnsi="Segoe UI" w:cs="Segoe UI"/>
          <w:color w:val="24292F"/>
          <w:shd w:val="clear" w:color="auto" w:fill="FFFFFF"/>
        </w:rPr>
        <w:t>(q2_morethan_44</w:t>
      </w:r>
      <w:r>
        <w:rPr>
          <w:rFonts w:ascii="Segoe UI" w:hAnsi="Segoe UI" w:cs="Segoe UI"/>
          <w:color w:val="24292F"/>
          <w:shd w:val="clear" w:color="auto" w:fill="FFFFFF"/>
        </w:rPr>
        <w:t xml:space="preserve">100,2),'%') The probability of employee age more than 44 is 15.87 %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true_or_false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= (q2_morethan_44 &gt; q2_betweeen_38_and_44) print('Answer:',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true_or_false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)</w:t>
      </w:r>
    </w:p>
    <w:p w:rsidR="0084369F" w:rsidRPr="00EE10F3" w:rsidRDefault="0084369F" w:rsidP="0084369F">
      <w:pPr>
        <w:spacing w:after="0" w:line="300" w:lineRule="atLeast"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84369F" w:rsidRDefault="0084369F" w:rsidP="0084369F">
      <w:pPr>
        <w:autoSpaceDE w:val="0"/>
        <w:autoSpaceDN w:val="0"/>
        <w:adjustRightInd w:val="0"/>
        <w:spacing w:after="120"/>
        <w:contextualSpacing/>
        <w:rPr>
          <w:rFonts w:eastAsia="Times New Roman" w:cstheme="minorHAnsi"/>
          <w:color w:val="24292F"/>
          <w:lang w:val="en-IN" w:eastAsia="en-IN"/>
        </w:rPr>
      </w:pPr>
      <w:r>
        <w:rPr>
          <w:rFonts w:eastAsia="Times New Roman" w:cstheme="minorHAnsi"/>
          <w:color w:val="24292F"/>
          <w:lang w:val="en-IN" w:eastAsia="en-IN"/>
        </w:rPr>
        <w:lastRenderedPageBreak/>
        <w:t xml:space="preserve">   Answer: </w:t>
      </w:r>
      <w:r>
        <w:rPr>
          <w:rFonts w:eastAsia="Times New Roman" w:cstheme="minorHAnsi"/>
          <w:color w:val="24292F"/>
          <w:lang w:val="en-IN" w:eastAsia="en-IN"/>
        </w:rPr>
        <w:t xml:space="preserve">Answer: </w:t>
      </w:r>
      <w:proofErr w:type="spellStart"/>
      <w:r w:rsidRPr="008B19C3">
        <w:rPr>
          <w:rFonts w:eastAsia="Times New Roman" w:cstheme="minorHAnsi"/>
          <w:color w:val="24292F"/>
          <w:lang w:val="en-IN" w:eastAsia="en-IN"/>
        </w:rPr>
        <w:t>Probabilty</w:t>
      </w:r>
      <w:proofErr w:type="spellEnd"/>
      <w:r w:rsidRPr="008B19C3">
        <w:rPr>
          <w:rFonts w:eastAsia="Times New Roman" w:cstheme="minorHAnsi"/>
          <w:color w:val="24292F"/>
          <w:lang w:val="en-IN" w:eastAsia="en-IN"/>
        </w:rPr>
        <w:t xml:space="preserve"> of employees less than age of 30 </w:t>
      </w:r>
      <w:proofErr w:type="gramStart"/>
      <w:r w:rsidRPr="008B19C3">
        <w:rPr>
          <w:rFonts w:eastAsia="Times New Roman" w:cstheme="minorHAnsi"/>
          <w:color w:val="24292F"/>
          <w:lang w:val="en-IN" w:eastAsia="en-IN"/>
        </w:rPr>
        <w:t xml:space="preserve">=  </w:t>
      </w:r>
      <w:proofErr w:type="spellStart"/>
      <w:r w:rsidRPr="008B19C3">
        <w:rPr>
          <w:rFonts w:eastAsia="Times New Roman" w:cstheme="minorHAnsi"/>
          <w:color w:val="24292F"/>
          <w:lang w:val="en-IN" w:eastAsia="en-IN"/>
        </w:rPr>
        <w:t>Pr</w:t>
      </w:r>
      <w:proofErr w:type="spellEnd"/>
      <w:proofErr w:type="gramEnd"/>
      <w:r w:rsidRPr="008B19C3">
        <w:rPr>
          <w:rFonts w:eastAsia="Times New Roman" w:cstheme="minorHAnsi"/>
          <w:color w:val="24292F"/>
          <w:lang w:val="en-IN" w:eastAsia="en-IN"/>
        </w:rPr>
        <w:t>(X&lt;30).</w:t>
      </w:r>
    </w:p>
    <w:p w:rsidR="0084369F" w:rsidRPr="008B19C3" w:rsidRDefault="0084369F" w:rsidP="0084369F">
      <w:pPr>
        <w:spacing w:after="0" w:line="300" w:lineRule="atLeast"/>
        <w:rPr>
          <w:rFonts w:eastAsia="Times New Roman" w:cstheme="minorHAnsi"/>
          <w:color w:val="24292F"/>
          <w:lang w:val="en-IN" w:eastAsia="en-IN"/>
        </w:rPr>
      </w:pPr>
      <w:r w:rsidRPr="008B19C3">
        <w:rPr>
          <w:rFonts w:eastAsia="Times New Roman" w:cstheme="minorHAnsi"/>
          <w:color w:val="24292F"/>
          <w:lang w:val="en-IN" w:eastAsia="en-IN"/>
        </w:rPr>
        <w:t>Z = (X -</w:t>
      </w:r>
      <w:proofErr w:type="gramStart"/>
      <w:r w:rsidRPr="008B19C3">
        <w:rPr>
          <w:rFonts w:eastAsia="Times New Roman" w:cstheme="minorHAnsi"/>
          <w:color w:val="24292F"/>
          <w:lang w:val="en-IN" w:eastAsia="en-IN"/>
        </w:rPr>
        <w:t xml:space="preserve">  )</w:t>
      </w:r>
      <w:proofErr w:type="gramEnd"/>
      <w:r w:rsidRPr="008B19C3">
        <w:rPr>
          <w:rFonts w:eastAsia="Times New Roman" w:cstheme="minorHAnsi"/>
          <w:color w:val="24292F"/>
          <w:lang w:val="en-IN" w:eastAsia="en-IN"/>
        </w:rPr>
        <w:t>/  = (30 - 38)/6</w:t>
      </w:r>
    </w:p>
    <w:p w:rsidR="0084369F" w:rsidRPr="008B19C3" w:rsidRDefault="0084369F" w:rsidP="0084369F">
      <w:pPr>
        <w:spacing w:after="0" w:line="300" w:lineRule="atLeast"/>
        <w:rPr>
          <w:rFonts w:eastAsia="Times New Roman" w:cstheme="minorHAnsi"/>
          <w:color w:val="24292F"/>
          <w:lang w:val="en-IN" w:eastAsia="en-IN"/>
        </w:rPr>
      </w:pPr>
      <w:r w:rsidRPr="008B19C3">
        <w:rPr>
          <w:rFonts w:eastAsia="Times New Roman" w:cstheme="minorHAnsi"/>
          <w:color w:val="24292F"/>
          <w:lang w:val="en-IN" w:eastAsia="en-IN"/>
        </w:rPr>
        <w:t xml:space="preserve">Thus </w:t>
      </w:r>
      <w:proofErr w:type="gramStart"/>
      <w:r w:rsidRPr="008B19C3">
        <w:rPr>
          <w:rFonts w:eastAsia="Times New Roman" w:cstheme="minorHAnsi"/>
          <w:color w:val="24292F"/>
          <w:lang w:val="en-IN" w:eastAsia="en-IN"/>
        </w:rPr>
        <w:t>the  question</w:t>
      </w:r>
      <w:proofErr w:type="gramEnd"/>
      <w:r w:rsidRPr="008B19C3">
        <w:rPr>
          <w:rFonts w:eastAsia="Times New Roman" w:cstheme="minorHAnsi"/>
          <w:color w:val="24292F"/>
          <w:lang w:val="en-IN" w:eastAsia="en-IN"/>
        </w:rPr>
        <w:t xml:space="preserve"> can be answered by using the normal table to find</w:t>
      </w:r>
    </w:p>
    <w:p w:rsidR="0084369F" w:rsidRPr="008B19C3" w:rsidRDefault="0084369F" w:rsidP="0084369F">
      <w:pPr>
        <w:spacing w:after="0" w:line="300" w:lineRule="atLeast"/>
        <w:rPr>
          <w:rFonts w:eastAsia="Times New Roman" w:cstheme="minorHAnsi"/>
          <w:color w:val="24292F"/>
          <w:lang w:val="en-IN" w:eastAsia="en-IN"/>
        </w:rPr>
      </w:pPr>
      <w:proofErr w:type="spellStart"/>
      <w:proofErr w:type="gramStart"/>
      <w:r w:rsidRPr="008B19C3">
        <w:rPr>
          <w:rFonts w:eastAsia="Times New Roman" w:cstheme="minorHAnsi"/>
          <w:color w:val="24292F"/>
          <w:lang w:val="en-IN" w:eastAsia="en-IN"/>
        </w:rPr>
        <w:t>Pr</w:t>
      </w:r>
      <w:proofErr w:type="spellEnd"/>
      <w:r w:rsidRPr="008B19C3">
        <w:rPr>
          <w:rFonts w:eastAsia="Times New Roman" w:cstheme="minorHAnsi"/>
          <w:color w:val="24292F"/>
          <w:lang w:val="en-IN" w:eastAsia="en-IN"/>
        </w:rPr>
        <w:t>(</w:t>
      </w:r>
      <w:proofErr w:type="gramEnd"/>
      <w:r w:rsidRPr="008B19C3">
        <w:rPr>
          <w:rFonts w:eastAsia="Times New Roman" w:cstheme="minorHAnsi"/>
          <w:color w:val="24292F"/>
          <w:lang w:val="en-IN" w:eastAsia="en-IN"/>
        </w:rPr>
        <w:t xml:space="preserve">X ≤ 30) = </w:t>
      </w:r>
      <w:proofErr w:type="spellStart"/>
      <w:r w:rsidRPr="008B19C3">
        <w:rPr>
          <w:rFonts w:eastAsia="Times New Roman" w:cstheme="minorHAnsi"/>
          <w:color w:val="24292F"/>
          <w:lang w:val="en-IN" w:eastAsia="en-IN"/>
        </w:rPr>
        <w:t>Pr</w:t>
      </w:r>
      <w:proofErr w:type="spellEnd"/>
      <w:r w:rsidRPr="008B19C3">
        <w:rPr>
          <w:rFonts w:eastAsia="Times New Roman" w:cstheme="minorHAnsi"/>
          <w:color w:val="24292F"/>
          <w:lang w:val="en-IN" w:eastAsia="en-IN"/>
        </w:rPr>
        <w:t xml:space="preserve">(Z ≤ (30 - 38)/6) = </w:t>
      </w:r>
      <w:proofErr w:type="spellStart"/>
      <w:r w:rsidRPr="008B19C3">
        <w:rPr>
          <w:rFonts w:eastAsia="Times New Roman" w:cstheme="minorHAnsi"/>
          <w:color w:val="24292F"/>
          <w:lang w:val="en-IN" w:eastAsia="en-IN"/>
        </w:rPr>
        <w:t>Pr</w:t>
      </w:r>
      <w:proofErr w:type="spellEnd"/>
      <w:r w:rsidRPr="008B19C3">
        <w:rPr>
          <w:rFonts w:eastAsia="Times New Roman" w:cstheme="minorHAnsi"/>
          <w:color w:val="24292F"/>
          <w:lang w:val="en-IN" w:eastAsia="en-IN"/>
        </w:rPr>
        <w:t>(Z ≤ -1.333)=9.12%</w:t>
      </w:r>
    </w:p>
    <w:p w:rsidR="0084369F" w:rsidRDefault="0084369F" w:rsidP="0084369F">
      <w:pPr>
        <w:spacing w:after="0" w:line="300" w:lineRule="atLeast"/>
        <w:rPr>
          <w:rFonts w:eastAsia="Times New Roman" w:cstheme="minorHAnsi"/>
          <w:color w:val="24292F"/>
          <w:lang w:val="en-IN" w:eastAsia="en-IN"/>
        </w:rPr>
      </w:pPr>
      <w:r w:rsidRPr="008B19C3">
        <w:rPr>
          <w:rFonts w:eastAsia="Times New Roman" w:cstheme="minorHAnsi"/>
          <w:color w:val="24292F"/>
          <w:lang w:val="en-IN" w:eastAsia="en-IN"/>
        </w:rPr>
        <w:t>So the number of employees with probability 0.912 of them being under age 30 = 0.0912*400=36.</w:t>
      </w:r>
      <w:proofErr w:type="gramStart"/>
      <w:r w:rsidRPr="008B19C3">
        <w:rPr>
          <w:rFonts w:eastAsia="Times New Roman" w:cstheme="minorHAnsi"/>
          <w:color w:val="24292F"/>
          <w:lang w:val="en-IN" w:eastAsia="en-IN"/>
        </w:rPr>
        <w:t>48( or</w:t>
      </w:r>
      <w:proofErr w:type="gramEnd"/>
      <w:r w:rsidRPr="008B19C3">
        <w:rPr>
          <w:rFonts w:eastAsia="Times New Roman" w:cstheme="minorHAnsi"/>
          <w:color w:val="24292F"/>
          <w:lang w:val="en-IN" w:eastAsia="en-IN"/>
        </w:rPr>
        <w:t xml:space="preserve"> 36 employees).</w:t>
      </w:r>
    </w:p>
    <w:p w:rsidR="0084369F" w:rsidRPr="008B19C3" w:rsidRDefault="0084369F" w:rsidP="0084369F">
      <w:pPr>
        <w:spacing w:after="0" w:line="300" w:lineRule="atLeast"/>
        <w:rPr>
          <w:rFonts w:eastAsia="Times New Roman" w:cstheme="minorHAnsi"/>
          <w:color w:val="24292F"/>
          <w:lang w:val="en-IN" w:eastAsia="en-IN"/>
        </w:rPr>
      </w:pPr>
      <w:proofErr w:type="gramStart"/>
      <w:r w:rsidRPr="008B19C3">
        <w:rPr>
          <w:rFonts w:eastAsia="Times New Roman" w:cstheme="minorHAnsi"/>
          <w:color w:val="24292F"/>
          <w:lang w:val="en-IN" w:eastAsia="en-IN"/>
        </w:rPr>
        <w:t>Therefore</w:t>
      </w:r>
      <w:proofErr w:type="gramEnd"/>
      <w:r w:rsidRPr="008B19C3">
        <w:rPr>
          <w:rFonts w:eastAsia="Times New Roman" w:cstheme="minorHAnsi"/>
          <w:color w:val="24292F"/>
          <w:lang w:val="en-IN" w:eastAsia="en-IN"/>
        </w:rPr>
        <w:t xml:space="preserve"> the statement B of the question is also TRUE</w:t>
      </w:r>
    </w:p>
    <w:p w:rsidR="0084369F" w:rsidRPr="00EE10F3" w:rsidRDefault="0084369F" w:rsidP="0084369F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84369F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:rsidR="0084369F" w:rsidRPr="0084369F" w:rsidRDefault="0084369F" w:rsidP="0084369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lang w:val="en-IN" w:eastAsia="en-IN"/>
        </w:rPr>
      </w:pPr>
      <w:r w:rsidRPr="0084369F">
        <w:rPr>
          <w:rFonts w:eastAsia="Times New Roman" w:cstheme="minorHAnsi"/>
          <w:color w:val="24292F"/>
          <w:lang w:val="en-IN" w:eastAsia="en-IN"/>
        </w:rPr>
        <w:t xml:space="preserve">Answer: The Normal Distribution has its link with the Central Limit Theorem, which states that ‘Any large sum of independent identically distribution random variables are approximately Normal then (X1 + X2) and (2X1) tends to have Normal distribution only If X1 and X2 are </w:t>
      </w:r>
      <w:proofErr w:type="spellStart"/>
      <w:r w:rsidRPr="0084369F">
        <w:rPr>
          <w:rFonts w:eastAsia="Times New Roman" w:cstheme="minorHAnsi"/>
          <w:color w:val="24292F"/>
          <w:lang w:val="en-IN" w:eastAsia="en-IN"/>
        </w:rPr>
        <w:t>i.i.d</w:t>
      </w:r>
      <w:proofErr w:type="spellEnd"/>
      <w:r w:rsidRPr="0084369F">
        <w:rPr>
          <w:rFonts w:eastAsia="Times New Roman" w:cstheme="minorHAnsi"/>
          <w:color w:val="24292F"/>
          <w:lang w:val="en-IN" w:eastAsia="en-IN"/>
        </w:rPr>
        <w:t xml:space="preserve"> and n is Large.</w:t>
      </w:r>
    </w:p>
    <w:p w:rsidR="0084369F" w:rsidRPr="0084369F" w:rsidRDefault="0084369F" w:rsidP="0084369F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lang w:val="en-IN" w:eastAsia="en-IN"/>
        </w:rPr>
      </w:pPr>
      <w:r w:rsidRPr="0084369F">
        <w:rPr>
          <w:rFonts w:eastAsia="Times New Roman" w:cstheme="minorHAnsi"/>
          <w:color w:val="24292F"/>
          <w:lang w:val="en-IN" w:eastAsia="en-IN"/>
        </w:rPr>
        <w:t xml:space="preserve">The Difference between 2X1 and (X1 + X2) is the magnitude they hold of two different sample subsets (X1 and X2) from the same source(population). X1 and X2 can be a different subset of a sample from a similar source (population) but If X1 ~ </w:t>
      </w:r>
      <w:proofErr w:type="gramStart"/>
      <w:r w:rsidRPr="0084369F">
        <w:rPr>
          <w:rFonts w:eastAsia="Times New Roman" w:cstheme="minorHAnsi"/>
          <w:color w:val="24292F"/>
          <w:lang w:val="en-IN" w:eastAsia="en-IN"/>
        </w:rPr>
        <w:t>N(</w:t>
      </w:r>
      <w:proofErr w:type="gramEnd"/>
      <w:r w:rsidRPr="0084369F">
        <w:rPr>
          <w:rFonts w:eastAsia="Times New Roman" w:cstheme="minorHAnsi"/>
          <w:color w:val="24292F"/>
          <w:lang w:val="en-IN" w:eastAsia="en-IN"/>
        </w:rPr>
        <w:t xml:space="preserve">μ, σ2) then, 2 X1 ~ N(2 μ, 4 σ2 ) If X1 ~ N(μ, σ2) and X2 ~ N(μ, σ2) are </w:t>
      </w:r>
      <w:proofErr w:type="spellStart"/>
      <w:r w:rsidRPr="0084369F">
        <w:rPr>
          <w:rFonts w:eastAsia="Times New Roman" w:cstheme="minorHAnsi"/>
          <w:color w:val="24292F"/>
          <w:lang w:val="en-IN" w:eastAsia="en-IN"/>
        </w:rPr>
        <w:t>iid</w:t>
      </w:r>
      <w:proofErr w:type="spellEnd"/>
      <w:r w:rsidRPr="0084369F">
        <w:rPr>
          <w:rFonts w:eastAsia="Times New Roman" w:cstheme="minorHAnsi"/>
          <w:color w:val="24292F"/>
          <w:lang w:val="en-IN" w:eastAsia="en-IN"/>
        </w:rPr>
        <w:t xml:space="preserve"> normal random variables then (X1 + X2)</w:t>
      </w:r>
      <w:del w:id="0" w:author="Unknown">
        <w:r w:rsidRPr="0084369F">
          <w:rPr>
            <w:rFonts w:eastAsia="Times New Roman" w:cstheme="minorHAnsi"/>
            <w:color w:val="24292F"/>
            <w:lang w:val="en-IN" w:eastAsia="en-IN"/>
          </w:rPr>
          <w:delText>N(μ+ μ, σ2+ σ2)</w:delText>
        </w:r>
      </w:del>
      <w:r w:rsidRPr="0084369F">
        <w:rPr>
          <w:rFonts w:eastAsia="Times New Roman" w:cstheme="minorHAnsi"/>
          <w:color w:val="24292F"/>
          <w:lang w:val="en-IN" w:eastAsia="en-IN"/>
        </w:rPr>
        <w:t>(2 μ, 2 σ2) Hence, 2X1 – (X1+X2) ~(2 μ – 2 μ, 4 σ2 + 2σ2 ) The distribution remains the same for every sample subset of similar source, it tends to fall under Normal distribution and slight deviations in parameters.</w:t>
      </w:r>
    </w:p>
    <w:p w:rsidR="0084369F" w:rsidRPr="0084369F" w:rsidRDefault="0084369F" w:rsidP="0084369F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lang w:val="en-IN" w:eastAsia="en-IN"/>
        </w:rPr>
      </w:pPr>
      <w:r w:rsidRPr="0084369F">
        <w:rPr>
          <w:rFonts w:eastAsia="Times New Roman" w:cstheme="minorHAnsi"/>
          <w:color w:val="24292F"/>
          <w:lang w:val="en-IN" w:eastAsia="en-IN"/>
        </w:rPr>
        <w:t xml:space="preserve">The Normal distribution has two parameters, the mean, µ, and the variance, σ2. µ and σ2satisfy −∞ &lt; µ &lt; ∞, σ2&gt; 0. We write X </w:t>
      </w:r>
      <w:r w:rsidRPr="0084369F">
        <w:rPr>
          <w:rFonts w:ascii="Cambria Math" w:eastAsia="Times New Roman" w:hAnsi="Cambria Math" w:cs="Cambria Math"/>
          <w:color w:val="24292F"/>
          <w:lang w:val="en-IN" w:eastAsia="en-IN"/>
        </w:rPr>
        <w:t>∼</w:t>
      </w:r>
      <w:r w:rsidRPr="0084369F">
        <w:rPr>
          <w:rFonts w:eastAsia="Times New Roman" w:cstheme="minorHAnsi"/>
          <w:color w:val="24292F"/>
          <w:lang w:val="en-IN" w:eastAsia="en-IN"/>
        </w:rPr>
        <w:t xml:space="preserve"> Normal (</w:t>
      </w:r>
      <w:r w:rsidRPr="0084369F">
        <w:rPr>
          <w:rFonts w:ascii="Calibri" w:eastAsia="Times New Roman" w:hAnsi="Calibri" w:cs="Calibri"/>
          <w:color w:val="24292F"/>
          <w:lang w:val="en-IN" w:eastAsia="en-IN"/>
        </w:rPr>
        <w:t>µ</w:t>
      </w:r>
      <w:r w:rsidRPr="0084369F">
        <w:rPr>
          <w:rFonts w:eastAsia="Times New Roman" w:cstheme="minorHAnsi"/>
          <w:color w:val="24292F"/>
          <w:lang w:val="en-IN" w:eastAsia="en-IN"/>
        </w:rPr>
        <w:t xml:space="preserve">, </w:t>
      </w:r>
      <w:r w:rsidRPr="0084369F">
        <w:rPr>
          <w:rFonts w:ascii="Calibri" w:eastAsia="Times New Roman" w:hAnsi="Calibri" w:cs="Calibri"/>
          <w:color w:val="24292F"/>
          <w:lang w:val="en-IN" w:eastAsia="en-IN"/>
        </w:rPr>
        <w:t>σ</w:t>
      </w:r>
      <w:r w:rsidRPr="0084369F">
        <w:rPr>
          <w:rFonts w:eastAsia="Times New Roman" w:cstheme="minorHAnsi"/>
          <w:color w:val="24292F"/>
          <w:lang w:val="en-IN" w:eastAsia="en-IN"/>
        </w:rPr>
        <w:t xml:space="preserve">2) or X </w:t>
      </w:r>
      <w:r w:rsidRPr="0084369F">
        <w:rPr>
          <w:rFonts w:ascii="Cambria Math" w:eastAsia="Times New Roman" w:hAnsi="Cambria Math" w:cs="Cambria Math"/>
          <w:color w:val="24292F"/>
          <w:lang w:val="en-IN" w:eastAsia="en-IN"/>
        </w:rPr>
        <w:t>∼</w:t>
      </w:r>
      <w:r w:rsidRPr="0084369F">
        <w:rPr>
          <w:rFonts w:eastAsia="Times New Roman" w:cstheme="minorHAnsi"/>
          <w:color w:val="24292F"/>
          <w:lang w:val="en-IN" w:eastAsia="en-IN"/>
        </w:rPr>
        <w:t xml:space="preserve"> </w:t>
      </w:r>
      <w:proofErr w:type="gramStart"/>
      <w:r w:rsidRPr="0084369F">
        <w:rPr>
          <w:rFonts w:eastAsia="Times New Roman" w:cstheme="minorHAnsi"/>
          <w:color w:val="24292F"/>
          <w:lang w:val="en-IN" w:eastAsia="en-IN"/>
        </w:rPr>
        <w:t>N(</w:t>
      </w:r>
      <w:proofErr w:type="gramEnd"/>
      <w:r w:rsidRPr="0084369F">
        <w:rPr>
          <w:rFonts w:eastAsia="Times New Roman" w:cstheme="minorHAnsi"/>
          <w:color w:val="24292F"/>
          <w:lang w:val="en-IN" w:eastAsia="en-IN"/>
        </w:rPr>
        <w:t>µ, σ2 ).</w:t>
      </w:r>
    </w:p>
    <w:p w:rsidR="00155575" w:rsidRPr="00EE10F3" w:rsidRDefault="00155575" w:rsidP="0084369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252C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252CF3" w:rsidRDefault="00252CF3" w:rsidP="00252CF3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Answer: D</w:t>
      </w:r>
    </w:p>
    <w:p w:rsidR="00252CF3" w:rsidRPr="00EE10F3" w:rsidRDefault="00252CF3" w:rsidP="00252CF3">
      <w:pPr>
        <w:spacing w:after="120"/>
        <w:contextualSpacing/>
        <w:rPr>
          <w:szCs w:val="21"/>
        </w:rPr>
      </w:pPr>
      <w:r>
        <w:rPr>
          <w:rFonts w:ascii="Segoe UI" w:hAnsi="Segoe UI" w:cs="Segoe UI"/>
          <w:color w:val="24292F"/>
          <w:shd w:val="clear" w:color="auto" w:fill="FFFFFF"/>
        </w:rPr>
        <w:t> D.</w:t>
      </w:r>
      <w:bookmarkStart w:id="1" w:name="_GoBack"/>
      <w:bookmarkEnd w:id="1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print(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>"""The two values of a and b, symmetric about the mean, are such that the probability of the random variable taking a value between them is 0.99:""",np.round(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stats.norm.interval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(0.99,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loc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= 100, scale = 20),1)) The two values of a and b, symmetric about the mean, are such that the probability of the random variable taking a value between them is 0.99: [ 48.5 151.5]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</w:t>
      </w:r>
      <w:r w:rsidRPr="00EE10F3">
        <w:rPr>
          <w:color w:val="000000"/>
          <w:szCs w:val="21"/>
        </w:rPr>
        <w:lastRenderedPageBreak/>
        <w:t xml:space="preserve">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84369F" w:rsidRPr="0084369F" w:rsidRDefault="0084369F" w:rsidP="00843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ind w:left="720"/>
        <w:rPr>
          <w:rFonts w:eastAsia="Times New Roman" w:cstheme="minorHAnsi"/>
          <w:color w:val="000000"/>
          <w:lang w:val="en-IN" w:eastAsia="en-IN"/>
        </w:rPr>
      </w:pPr>
      <w:r w:rsidRPr="0084369F">
        <w:rPr>
          <w:rFonts w:eastAsia="Times New Roman" w:cstheme="minorHAnsi"/>
          <w:color w:val="000000"/>
          <w:lang w:val="en-IN" w:eastAsia="en-IN"/>
        </w:rPr>
        <w:t xml:space="preserve">(In </w:t>
      </w:r>
      <w:proofErr w:type="spellStart"/>
      <w:r w:rsidRPr="0084369F">
        <w:rPr>
          <w:rFonts w:eastAsia="Times New Roman" w:cstheme="minorHAnsi"/>
          <w:color w:val="000000"/>
          <w:lang w:val="en-IN" w:eastAsia="en-IN"/>
        </w:rPr>
        <w:t>jupyter</w:t>
      </w:r>
      <w:proofErr w:type="spellEnd"/>
      <w:r w:rsidRPr="0084369F">
        <w:rPr>
          <w:rFonts w:eastAsia="Times New Roman" w:cstheme="minorHAnsi"/>
          <w:color w:val="000000"/>
          <w:lang w:val="en-IN" w:eastAsia="en-IN"/>
        </w:rPr>
        <w:t xml:space="preserve"> Notebook)</w:t>
      </w:r>
    </w:p>
    <w:p w:rsidR="0084369F" w:rsidRPr="00BE289C" w:rsidRDefault="0084369F" w:rsidP="0084369F">
      <w:pPr>
        <w:spacing w:after="120"/>
        <w:contextualSpacing/>
        <w:rPr>
          <w:szCs w:val="21"/>
        </w:rPr>
      </w:pPr>
    </w:p>
    <w:sectPr w:rsidR="0084369F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53380B"/>
    <w:multiLevelType w:val="multilevel"/>
    <w:tmpl w:val="91EA2C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52CF3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369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07A8"/>
  <w15:docId w15:val="{C5B6A49B-3994-4C04-B222-466D33C2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6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3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8436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user</cp:lastModifiedBy>
  <cp:revision>6</cp:revision>
  <dcterms:created xsi:type="dcterms:W3CDTF">2013-09-25T17:43:00Z</dcterms:created>
  <dcterms:modified xsi:type="dcterms:W3CDTF">2022-05-04T18:23:00Z</dcterms:modified>
</cp:coreProperties>
</file>